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 w:lineRule="atLeast"/>
        <w:ind w:left="0" w:right="0"/>
        <w:rPr>
          <w:ins w:id="0" w:author="Author" w:date="2024-06-02T23:21:12Z"/>
          <w:rFonts w:ascii="Helvetica" w:hAnsi="Helvetica" w:eastAsia="Helvetica" w:cs="Helvetica"/>
          <w:u w:val="none"/>
        </w:rPr>
      </w:pPr>
      <w:ins w:id="1" w:author="Author" w:date="2024-06-02T23:21:12Z">
        <w:r>
          <w:rPr>
            <w:rFonts w:hint="default" w:ascii="Helvetica" w:hAnsi="Helvetica" w:eastAsia="Helvetica" w:cs="Helvetica"/>
            <w:i w:val="0"/>
            <w:iCs w:val="0"/>
            <w:caps w:val="0"/>
            <w:color w:val="000000"/>
            <w:spacing w:val="0"/>
            <w:u w:val="none"/>
            <w:shd w:val="clear" w:fill="FFFFFF"/>
          </w:rPr>
          <w:t>Learn from the Example Answer</w:t>
        </w:r>
      </w:ins>
    </w:p>
    <w:p>
      <w:pPr>
        <w:pStyle w:val="10"/>
        <w:keepNext w:val="0"/>
        <w:keepLines w:val="0"/>
        <w:widowControl/>
        <w:suppressLineNumbers w:val="0"/>
        <w:spacing w:before="0" w:beforeAutospacing="0" w:after="400" w:afterAutospacing="0" w:line="30" w:lineRule="atLeast"/>
        <w:ind w:left="0" w:right="0"/>
        <w:rPr>
          <w:ins w:id="2" w:author="Author" w:date="2024-06-02T23:21:12Z"/>
        </w:rPr>
      </w:pPr>
      <w:ins w:id="3" w:author="Author" w:date="2024-06-02T23:21:12Z">
        <w:r>
          <w:rPr>
            <w:rFonts w:hint="default" w:ascii="Helvetica" w:hAnsi="Helvetica" w:eastAsia="Helvetica" w:cs="Helvetica"/>
            <w:i w:val="0"/>
            <w:iCs w:val="0"/>
            <w:caps w:val="0"/>
            <w:color w:val="000000"/>
            <w:spacing w:val="0"/>
            <w:sz w:val="32"/>
            <w:szCs w:val="32"/>
            <w:shd w:val="clear" w:fill="FFFFFF"/>
          </w:rPr>
          <w:t>Great work! Here's an example answer so you can see how your work compares.</w:t>
        </w:r>
      </w:ins>
    </w:p>
    <w:p>
      <w:pPr>
        <w:pStyle w:val="10"/>
        <w:keepNext w:val="0"/>
        <w:keepLines w:val="0"/>
        <w:widowControl/>
        <w:suppressLineNumbers w:val="0"/>
        <w:spacing w:before="0" w:beforeAutospacing="0" w:after="400" w:afterAutospacing="0" w:line="30" w:lineRule="atLeast"/>
        <w:ind w:left="0" w:right="0"/>
        <w:rPr>
          <w:ins w:id="4" w:author="Author" w:date="2024-06-02T23:21:12Z"/>
        </w:rPr>
      </w:pPr>
      <w:ins w:id="5" w:author="Author" w:date="2024-06-02T23:21:12Z">
        <w:r>
          <w:rPr>
            <w:rFonts w:hint="default" w:ascii="Helvetica" w:hAnsi="Helvetica" w:eastAsia="Helvetica" w:cs="Helvetica"/>
            <w:i w:val="0"/>
            <w:iCs w:val="0"/>
            <w:caps w:val="0"/>
            <w:color w:val="000000"/>
            <w:spacing w:val="0"/>
            <w:sz w:val="32"/>
            <w:szCs w:val="32"/>
            <w:shd w:val="clear" w:fill="FFFFFF"/>
          </w:rPr>
          <w:t>Use the example answer to:</w:t>
        </w:r>
      </w:ins>
    </w:p>
    <w:p>
      <w:pPr>
        <w:keepNext w:val="0"/>
        <w:keepLines w:val="0"/>
        <w:widowControl/>
        <w:numPr>
          <w:ilvl w:val="0"/>
          <w:numId w:val="1"/>
        </w:numPr>
        <w:suppressLineNumbers w:val="0"/>
        <w:spacing w:before="0" w:beforeAutospacing="1" w:after="0" w:afterAutospacing="1" w:line="30" w:lineRule="atLeast"/>
        <w:ind w:left="720" w:firstLine="0"/>
        <w:rPr>
          <w:ins w:id="6" w:author="Author" w:date="2024-06-02T23:21:12Z"/>
        </w:rPr>
      </w:pPr>
      <w:ins w:id="7" w:author="Author" w:date="2024-06-02T23:21:12Z">
        <w:r>
          <w:rPr>
            <w:rFonts w:hint="default" w:ascii="Helvetica" w:hAnsi="Helvetica" w:eastAsia="Helvetica" w:cs="Helvetica"/>
            <w:i w:val="0"/>
            <w:iCs w:val="0"/>
            <w:caps w:val="0"/>
            <w:color w:val="000000"/>
            <w:spacing w:val="0"/>
            <w:sz w:val="32"/>
            <w:szCs w:val="32"/>
            <w:shd w:val="clear" w:fill="FFFFFF"/>
          </w:rPr>
          <w:t>Learn how a professional would complete this task.</w:t>
        </w:r>
      </w:ins>
    </w:p>
    <w:p>
      <w:pPr>
        <w:keepNext w:val="0"/>
        <w:keepLines w:val="0"/>
        <w:widowControl/>
        <w:numPr>
          <w:ilvl w:val="0"/>
          <w:numId w:val="1"/>
        </w:numPr>
        <w:suppressLineNumbers w:val="0"/>
        <w:spacing w:before="0" w:beforeAutospacing="1" w:after="0" w:afterAutospacing="1" w:line="30" w:lineRule="atLeast"/>
        <w:ind w:left="720" w:firstLine="0"/>
        <w:rPr>
          <w:ins w:id="8" w:author="Author" w:date="2024-06-02T23:21:12Z"/>
        </w:rPr>
      </w:pPr>
      <w:ins w:id="9" w:author="Author" w:date="2024-06-02T23:21:12Z">
        <w:r>
          <w:rPr>
            <w:rFonts w:hint="default" w:ascii="Helvetica" w:hAnsi="Helvetica" w:eastAsia="Helvetica" w:cs="Helvetica"/>
            <w:i w:val="0"/>
            <w:iCs w:val="0"/>
            <w:caps w:val="0"/>
            <w:color w:val="000000"/>
            <w:spacing w:val="0"/>
            <w:sz w:val="32"/>
            <w:szCs w:val="32"/>
            <w:shd w:val="clear" w:fill="FFFFFF"/>
          </w:rPr>
          <w:t>Ensure you’ve understood the key concepts of the task.</w:t>
        </w:r>
      </w:ins>
    </w:p>
    <w:p>
      <w:pPr>
        <w:keepNext w:val="0"/>
        <w:keepLines w:val="0"/>
        <w:widowControl/>
        <w:numPr>
          <w:ilvl w:val="0"/>
          <w:numId w:val="1"/>
        </w:numPr>
        <w:suppressLineNumbers w:val="0"/>
        <w:spacing w:before="0" w:beforeAutospacing="1" w:after="0" w:afterAutospacing="1" w:line="30" w:lineRule="atLeast"/>
        <w:ind w:left="720" w:firstLine="0"/>
        <w:rPr>
          <w:ins w:id="10" w:author="Author" w:date="2024-06-02T23:21:12Z"/>
        </w:rPr>
      </w:pPr>
      <w:ins w:id="11" w:author="Author" w:date="2024-06-02T23:21:12Z">
        <w:r>
          <w:rPr>
            <w:rFonts w:hint="default" w:ascii="Helvetica" w:hAnsi="Helvetica" w:eastAsia="Helvetica" w:cs="Helvetica"/>
            <w:i w:val="0"/>
            <w:iCs w:val="0"/>
            <w:caps w:val="0"/>
            <w:color w:val="000000"/>
            <w:spacing w:val="0"/>
            <w:sz w:val="32"/>
            <w:szCs w:val="32"/>
            <w:shd w:val="clear" w:fill="FFFFFF"/>
          </w:rPr>
          <w:t>Reflect on what you did well and where you can improve.</w:t>
        </w:r>
      </w:ins>
    </w:p>
    <w:p>
      <w:pPr>
        <w:keepNext w:val="0"/>
        <w:keepLines w:val="0"/>
        <w:widowControl/>
        <w:suppressLineNumbers w:val="0"/>
        <w:pBdr>
          <w:top w:val="single" w:color="EEEEEE" w:sz="8" w:space="0"/>
          <w:left w:val="none" w:color="auto" w:sz="0" w:space="0"/>
          <w:bottom w:val="none" w:color="auto" w:sz="0" w:space="0"/>
          <w:right w:val="none" w:color="auto" w:sz="0" w:space="0"/>
        </w:pBdr>
        <w:spacing w:before="400" w:beforeAutospacing="0" w:after="400" w:afterAutospacing="0" w:line="30" w:lineRule="atLeast"/>
        <w:rPr>
          <w:ins w:id="12" w:author="Author" w:date="2024-06-02T23:21:12Z"/>
        </w:rPr>
      </w:pPr>
      <w:ins w:id="13" w:author="Author" w:date="2024-06-02T23:21:12Z">
        <w:r>
          <w:rPr/>
          <w:pict>
            <v:rect id="_x0000_i1025" o:spt="1" style="height:1.5pt;width:432pt;" fillcolor="#A0A0A0" filled="t" stroked="f" coordsize="21600,21600" o:hr="t" o:hrstd="t" o:hralign="center">
              <v:path/>
              <v:fill on="t" focussize="0,0"/>
              <v:stroke on="f"/>
              <v:imagedata o:title=""/>
              <o:lock v:ext="edit"/>
              <w10:wrap type="none"/>
              <w10:anchorlock/>
            </v:rect>
          </w:pict>
        </w:r>
      </w:ins>
    </w:p>
    <w:p>
      <w:pPr>
        <w:pStyle w:val="10"/>
        <w:keepNext w:val="0"/>
        <w:keepLines w:val="0"/>
        <w:widowControl/>
        <w:suppressLineNumbers w:val="0"/>
        <w:spacing w:before="0" w:beforeAutospacing="0" w:after="400" w:afterAutospacing="0" w:line="30" w:lineRule="atLeast"/>
        <w:ind w:left="0" w:right="0"/>
        <w:rPr>
          <w:ins w:id="15" w:author="Author" w:date="2024-06-02T23:21:12Z"/>
        </w:rPr>
      </w:pPr>
      <w:ins w:id="16" w:author="Author" w:date="2024-06-02T23:21:12Z">
        <w:r>
          <w:rPr>
            <w:rFonts w:hint="default" w:ascii="Helvetica" w:hAnsi="Helvetica" w:eastAsia="Helvetica" w:cs="Helvetica"/>
            <w:i w:val="0"/>
            <w:iCs w:val="0"/>
            <w:caps w:val="0"/>
            <w:color w:val="000000"/>
            <w:spacing w:val="0"/>
            <w:sz w:val="32"/>
            <w:szCs w:val="32"/>
            <w:shd w:val="clear" w:fill="FFFFFF"/>
          </w:rPr>
          <w:t>Dear [insert name of recipient], </w:t>
        </w:r>
      </w:ins>
    </w:p>
    <w:p>
      <w:pPr>
        <w:pStyle w:val="10"/>
        <w:keepNext w:val="0"/>
        <w:keepLines w:val="0"/>
        <w:widowControl/>
        <w:suppressLineNumbers w:val="0"/>
        <w:spacing w:before="0" w:beforeAutospacing="0" w:after="400" w:afterAutospacing="0" w:line="30" w:lineRule="atLeast"/>
        <w:ind w:left="0" w:right="0"/>
        <w:rPr>
          <w:ins w:id="17" w:author="Author" w:date="2024-06-02T23:21:12Z"/>
        </w:rPr>
      </w:pPr>
      <w:ins w:id="18" w:author="Author" w:date="2024-06-02T23:21:12Z">
        <w:r>
          <w:rPr>
            <w:rFonts w:hint="default" w:ascii="Helvetica" w:hAnsi="Helvetica" w:eastAsia="Helvetica" w:cs="Helvetica"/>
            <w:i w:val="0"/>
            <w:iCs w:val="0"/>
            <w:caps w:val="0"/>
            <w:color w:val="000000"/>
            <w:spacing w:val="0"/>
            <w:sz w:val="32"/>
            <w:szCs w:val="32"/>
            <w:shd w:val="clear" w:fill="FFFFFF"/>
          </w:rPr>
          <w:t>I received the sample dataset from the Data Engineering team and I’ve been analyzing the sample on behalf of the Data Science team. </w:t>
        </w:r>
      </w:ins>
    </w:p>
    <w:p>
      <w:pPr>
        <w:pStyle w:val="10"/>
        <w:keepNext w:val="0"/>
        <w:keepLines w:val="0"/>
        <w:widowControl/>
        <w:suppressLineNumbers w:val="0"/>
        <w:spacing w:before="0" w:beforeAutospacing="0" w:after="400" w:afterAutospacing="0" w:line="30" w:lineRule="atLeast"/>
        <w:ind w:left="0" w:right="0"/>
        <w:rPr>
          <w:ins w:id="19" w:author="Author" w:date="2024-06-02T23:21:12Z"/>
        </w:rPr>
      </w:pPr>
      <w:ins w:id="20" w:author="Author" w:date="2024-06-02T23:21:12Z">
        <w:r>
          <w:rPr>
            <w:rFonts w:hint="default" w:ascii="Helvetica" w:hAnsi="Helvetica" w:eastAsia="Helvetica" w:cs="Helvetica"/>
            <w:i w:val="0"/>
            <w:iCs w:val="0"/>
            <w:caps w:val="0"/>
            <w:color w:val="000000"/>
            <w:spacing w:val="0"/>
            <w:sz w:val="32"/>
            <w:szCs w:val="32"/>
            <w:shd w:val="clear" w:fill="FFFFFF"/>
          </w:rPr>
          <w:t>I found the following insights as part of the analysis: </w:t>
        </w:r>
      </w:ins>
    </w:p>
    <w:p>
      <w:pPr>
        <w:keepNext w:val="0"/>
        <w:keepLines w:val="0"/>
        <w:widowControl/>
        <w:numPr>
          <w:ilvl w:val="0"/>
          <w:numId w:val="2"/>
        </w:numPr>
        <w:suppressLineNumbers w:val="0"/>
        <w:spacing w:before="0" w:beforeAutospacing="1" w:after="0" w:afterAutospacing="1" w:line="30" w:lineRule="atLeast"/>
        <w:ind w:left="720" w:firstLine="0"/>
        <w:rPr>
          <w:ins w:id="21" w:author="Author" w:date="2024-06-02T23:21:12Z"/>
        </w:rPr>
      </w:pPr>
      <w:ins w:id="22" w:author="Author" w:date="2024-06-02T23:21:12Z">
        <w:r>
          <w:rPr>
            <w:rFonts w:hint="default" w:ascii="Helvetica" w:hAnsi="Helvetica" w:eastAsia="Helvetica" w:cs="Helvetica"/>
            <w:i w:val="0"/>
            <w:iCs w:val="0"/>
            <w:caps w:val="0"/>
            <w:color w:val="000000"/>
            <w:spacing w:val="0"/>
            <w:sz w:val="32"/>
            <w:szCs w:val="32"/>
            <w:shd w:val="clear" w:fill="FFFFFF"/>
          </w:rPr>
          <w:t>Fruit &amp; vegetables are the 2 most frequently bought product categories </w:t>
        </w:r>
      </w:ins>
    </w:p>
    <w:p>
      <w:pPr>
        <w:keepNext w:val="0"/>
        <w:keepLines w:val="0"/>
        <w:widowControl/>
        <w:numPr>
          <w:ilvl w:val="0"/>
          <w:numId w:val="2"/>
        </w:numPr>
        <w:suppressLineNumbers w:val="0"/>
        <w:spacing w:before="0" w:beforeAutospacing="1" w:after="0" w:afterAutospacing="1" w:line="30" w:lineRule="atLeast"/>
        <w:ind w:left="720" w:firstLine="0"/>
        <w:rPr>
          <w:ins w:id="23" w:author="Author" w:date="2024-06-02T23:21:12Z"/>
        </w:rPr>
      </w:pPr>
      <w:ins w:id="24" w:author="Author" w:date="2024-06-02T23:21:12Z">
        <w:r>
          <w:rPr>
            <w:rFonts w:hint="default" w:ascii="Helvetica" w:hAnsi="Helvetica" w:eastAsia="Helvetica" w:cs="Helvetica"/>
            <w:i w:val="0"/>
            <w:iCs w:val="0"/>
            <w:caps w:val="0"/>
            <w:color w:val="000000"/>
            <w:spacing w:val="0"/>
            <w:sz w:val="32"/>
            <w:szCs w:val="32"/>
            <w:shd w:val="clear" w:fill="FFFFFF"/>
          </w:rPr>
          <w:t>Non-members are the most frequent buyers within the store </w:t>
        </w:r>
      </w:ins>
    </w:p>
    <w:p>
      <w:pPr>
        <w:keepNext w:val="0"/>
        <w:keepLines w:val="0"/>
        <w:widowControl/>
        <w:numPr>
          <w:ilvl w:val="0"/>
          <w:numId w:val="2"/>
        </w:numPr>
        <w:suppressLineNumbers w:val="0"/>
        <w:spacing w:before="0" w:beforeAutospacing="1" w:after="0" w:afterAutospacing="1" w:line="30" w:lineRule="atLeast"/>
        <w:ind w:left="720" w:firstLine="0"/>
        <w:rPr>
          <w:ins w:id="25" w:author="Author" w:date="2024-06-02T23:21:12Z"/>
        </w:rPr>
      </w:pPr>
      <w:ins w:id="26" w:author="Author" w:date="2024-06-02T23:21:12Z">
        <w:r>
          <w:rPr>
            <w:rFonts w:hint="default" w:ascii="Helvetica" w:hAnsi="Helvetica" w:eastAsia="Helvetica" w:cs="Helvetica"/>
            <w:i w:val="0"/>
            <w:iCs w:val="0"/>
            <w:caps w:val="0"/>
            <w:color w:val="000000"/>
            <w:spacing w:val="0"/>
            <w:sz w:val="32"/>
            <w:szCs w:val="32"/>
            <w:shd w:val="clear" w:fill="FFFFFF"/>
          </w:rPr>
          <w:t>Cash is the most frequently used payment method </w:t>
        </w:r>
      </w:ins>
    </w:p>
    <w:p>
      <w:pPr>
        <w:keepNext w:val="0"/>
        <w:keepLines w:val="0"/>
        <w:widowControl/>
        <w:numPr>
          <w:ilvl w:val="0"/>
          <w:numId w:val="2"/>
        </w:numPr>
        <w:suppressLineNumbers w:val="0"/>
        <w:spacing w:before="0" w:beforeAutospacing="1" w:after="0" w:afterAutospacing="1" w:line="30" w:lineRule="atLeast"/>
        <w:ind w:left="720" w:firstLine="0"/>
        <w:rPr>
          <w:ins w:id="27" w:author="Author" w:date="2024-06-02T23:21:12Z"/>
        </w:rPr>
      </w:pPr>
      <w:ins w:id="28" w:author="Author" w:date="2024-06-02T23:21:12Z">
        <w:r>
          <w:rPr>
            <w:rFonts w:hint="default" w:ascii="Helvetica" w:hAnsi="Helvetica" w:eastAsia="Helvetica" w:cs="Helvetica"/>
            <w:i w:val="0"/>
            <w:iCs w:val="0"/>
            <w:caps w:val="0"/>
            <w:color w:val="000000"/>
            <w:spacing w:val="0"/>
            <w:sz w:val="32"/>
            <w:szCs w:val="32"/>
            <w:shd w:val="clear" w:fill="FFFFFF"/>
          </w:rPr>
          <w:t>11am is the busiest hour with regards to number of transactions </w:t>
        </w:r>
      </w:ins>
    </w:p>
    <w:p>
      <w:pPr>
        <w:pStyle w:val="10"/>
        <w:keepNext w:val="0"/>
        <w:keepLines w:val="0"/>
        <w:widowControl/>
        <w:suppressLineNumbers w:val="0"/>
        <w:spacing w:before="0" w:beforeAutospacing="0" w:after="400" w:afterAutospacing="0" w:line="30" w:lineRule="atLeast"/>
        <w:ind w:left="0" w:right="0"/>
        <w:rPr>
          <w:ins w:id="29" w:author="Author" w:date="2024-06-02T23:21:12Z"/>
        </w:rPr>
      </w:pPr>
      <w:ins w:id="30" w:author="Author" w:date="2024-06-02T23:21:12Z">
        <w:r>
          <w:rPr>
            <w:rFonts w:hint="default" w:ascii="Helvetica" w:hAnsi="Helvetica" w:eastAsia="Helvetica" w:cs="Helvetica"/>
            <w:i w:val="0"/>
            <w:iCs w:val="0"/>
            <w:caps w:val="0"/>
            <w:color w:val="000000"/>
            <w:spacing w:val="0"/>
            <w:sz w:val="32"/>
            <w:szCs w:val="32"/>
            <w:shd w:val="clear" w:fill="FFFFFF"/>
          </w:rPr>
          <w:t>As a reminder, the client indicated that they wanted to know the following: “How to better stock the items that they sell.” </w:t>
        </w:r>
      </w:ins>
    </w:p>
    <w:p>
      <w:pPr>
        <w:pStyle w:val="10"/>
        <w:keepNext w:val="0"/>
        <w:keepLines w:val="0"/>
        <w:widowControl/>
        <w:suppressLineNumbers w:val="0"/>
        <w:spacing w:before="0" w:beforeAutospacing="0" w:after="400" w:afterAutospacing="0" w:line="30" w:lineRule="atLeast"/>
        <w:ind w:left="0" w:right="0"/>
        <w:rPr>
          <w:ins w:id="31" w:author="Author" w:date="2024-06-02T23:21:12Z"/>
        </w:rPr>
      </w:pPr>
      <w:ins w:id="32" w:author="Author" w:date="2024-06-02T23:21:12Z">
        <w:r>
          <w:rPr>
            <w:rFonts w:hint="default" w:ascii="Helvetica" w:hAnsi="Helvetica" w:eastAsia="Helvetica" w:cs="Helvetica"/>
            <w:i w:val="0"/>
            <w:iCs w:val="0"/>
            <w:caps w:val="0"/>
            <w:color w:val="000000"/>
            <w:spacing w:val="0"/>
            <w:sz w:val="32"/>
            <w:szCs w:val="32"/>
            <w:shd w:val="clear" w:fill="FFFFFF"/>
          </w:rPr>
          <w:t>With respect to this business question, my recommendations are as follows: </w:t>
        </w:r>
      </w:ins>
    </w:p>
    <w:p>
      <w:pPr>
        <w:keepNext w:val="0"/>
        <w:keepLines w:val="0"/>
        <w:widowControl/>
        <w:numPr>
          <w:ilvl w:val="0"/>
          <w:numId w:val="3"/>
        </w:numPr>
        <w:suppressLineNumbers w:val="0"/>
        <w:spacing w:before="0" w:beforeAutospacing="1" w:after="0" w:afterAutospacing="1" w:line="30" w:lineRule="atLeast"/>
        <w:ind w:left="720" w:firstLine="0"/>
        <w:rPr>
          <w:ins w:id="33" w:author="Author" w:date="2024-06-02T23:21:12Z"/>
        </w:rPr>
      </w:pPr>
      <w:ins w:id="34" w:author="Author" w:date="2024-06-02T23:21:12Z">
        <w:r>
          <w:rPr>
            <w:rFonts w:hint="default" w:ascii="Helvetica" w:hAnsi="Helvetica" w:eastAsia="Helvetica" w:cs="Helvetica"/>
            <w:i w:val="0"/>
            <w:iCs w:val="0"/>
            <w:caps w:val="0"/>
            <w:color w:val="000000"/>
            <w:spacing w:val="0"/>
            <w:sz w:val="32"/>
            <w:szCs w:val="32"/>
            <w:shd w:val="clear" w:fill="FFFFFF"/>
          </w:rPr>
          <w:t>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ins>
    </w:p>
    <w:p>
      <w:pPr>
        <w:keepNext w:val="0"/>
        <w:keepLines w:val="0"/>
        <w:widowControl/>
        <w:numPr>
          <w:ilvl w:val="0"/>
          <w:numId w:val="3"/>
        </w:numPr>
        <w:suppressLineNumbers w:val="0"/>
        <w:spacing w:before="0" w:beforeAutospacing="1" w:after="0" w:afterAutospacing="1" w:line="30" w:lineRule="atLeast"/>
        <w:ind w:left="720" w:firstLine="0"/>
        <w:rPr>
          <w:ins w:id="35" w:author="Author" w:date="2024-06-02T23:21:12Z"/>
        </w:rPr>
      </w:pPr>
      <w:ins w:id="36" w:author="Author" w:date="2024-06-02T23:21:12Z">
        <w:r>
          <w:rPr>
            <w:rFonts w:hint="default" w:ascii="Helvetica" w:hAnsi="Helvetica" w:eastAsia="Helvetica" w:cs="Helvetica"/>
            <w:i w:val="0"/>
            <w:iCs w:val="0"/>
            <w:caps w:val="0"/>
            <w:color w:val="000000"/>
            <w:spacing w:val="0"/>
            <w:sz w:val="32"/>
            <w:szCs w:val="32"/>
            <w:shd w:val="clear" w:fill="FFFFFF"/>
          </w:rPr>
          <w:t>We need more data. The current sample only covers 7 days and 1 store. </w:t>
        </w:r>
      </w:ins>
    </w:p>
    <w:p>
      <w:pPr>
        <w:keepNext w:val="0"/>
        <w:keepLines w:val="0"/>
        <w:widowControl/>
        <w:numPr>
          <w:ilvl w:val="0"/>
          <w:numId w:val="3"/>
        </w:numPr>
        <w:suppressLineNumbers w:val="0"/>
        <w:spacing w:before="0" w:beforeAutospacing="1" w:after="0" w:afterAutospacing="1" w:line="30" w:lineRule="atLeast"/>
        <w:ind w:left="720" w:firstLine="0"/>
        <w:rPr>
          <w:ins w:id="37" w:author="Author" w:date="2024-06-02T23:21:12Z"/>
        </w:rPr>
      </w:pPr>
      <w:ins w:id="38" w:author="Author" w:date="2024-06-02T23:21:12Z">
        <w:r>
          <w:rPr>
            <w:rFonts w:hint="default" w:ascii="Helvetica" w:hAnsi="Helvetica" w:eastAsia="Helvetica" w:cs="Helvetica"/>
            <w:i w:val="0"/>
            <w:iCs w:val="0"/>
            <w:caps w:val="0"/>
            <w:color w:val="000000"/>
            <w:spacing w:val="0"/>
            <w:sz w:val="32"/>
            <w:szCs w:val="32"/>
            <w:shd w:val="clear" w:fill="FFFFFF"/>
          </w:rPr>
          <w:t>Based on the problem statement that we move forward with, we will need more datasets to help describe the outcome that we’re trying to model. For example, if we’re modeling demand for products, we may want to include information about stock levels or weather conditions. </w:t>
        </w:r>
      </w:ins>
    </w:p>
    <w:p>
      <w:pPr>
        <w:pStyle w:val="10"/>
        <w:keepNext w:val="0"/>
        <w:keepLines w:val="0"/>
        <w:widowControl/>
        <w:suppressLineNumbers w:val="0"/>
        <w:spacing w:before="0" w:beforeAutospacing="0" w:after="400" w:afterAutospacing="0" w:line="30" w:lineRule="atLeast"/>
        <w:ind w:left="0" w:right="0"/>
        <w:rPr>
          <w:ins w:id="39" w:author="Author" w:date="2024-06-02T23:21:12Z"/>
        </w:rPr>
      </w:pPr>
      <w:ins w:id="40" w:author="Author" w:date="2024-06-02T23:21:12Z">
        <w:r>
          <w:rPr>
            <w:rFonts w:hint="default" w:ascii="Helvetica" w:hAnsi="Helvetica" w:eastAsia="Helvetica" w:cs="Helvetica"/>
            <w:i w:val="0"/>
            <w:iCs w:val="0"/>
            <w:caps w:val="0"/>
            <w:color w:val="000000"/>
            <w:spacing w:val="0"/>
            <w:sz w:val="32"/>
            <w:szCs w:val="32"/>
            <w:shd w:val="clear" w:fill="FFFFFF"/>
          </w:rPr>
          <w:t>Best regards, </w:t>
        </w:r>
      </w:ins>
    </w:p>
    <w:p>
      <w:pPr>
        <w:pStyle w:val="10"/>
        <w:keepNext w:val="0"/>
        <w:keepLines w:val="0"/>
        <w:widowControl/>
        <w:suppressLineNumbers w:val="0"/>
        <w:spacing w:before="0" w:beforeAutospacing="0" w:line="30" w:lineRule="atLeast"/>
        <w:ind w:left="0" w:right="0"/>
        <w:rPr>
          <w:ins w:id="41" w:author="Author" w:date="2024-06-02T23:21:12Z"/>
        </w:rPr>
      </w:pPr>
      <w:ins w:id="42" w:author="Author" w:date="2024-06-02T23:21:12Z">
        <w:r>
          <w:rPr>
            <w:rFonts w:hint="default" w:ascii="Helvetica" w:hAnsi="Helvetica" w:eastAsia="Helvetica" w:cs="Helvetica"/>
            <w:i w:val="0"/>
            <w:iCs w:val="0"/>
            <w:caps w:val="0"/>
            <w:color w:val="000000"/>
            <w:spacing w:val="0"/>
            <w:sz w:val="32"/>
            <w:szCs w:val="32"/>
            <w:shd w:val="clear" w:fill="FFFFFF"/>
          </w:rPr>
          <w:t>[name of sender]</w:t>
        </w:r>
      </w:ins>
    </w:p>
    <w:p>
      <w:pPr>
        <w:rPr>
          <w:del w:id="43" w:author="Author" w:date="2024-06-02T23:21:12Z"/>
          <w:color w:val="000000" w:themeColor="text1"/>
          <w:shd w:val="clear" w:color="FFFFFF" w:fill="D9D9D9"/>
          <w14:textFill>
            <w14:solidFill>
              <w14:schemeClr w14:val="tx1"/>
            </w14:solidFill>
          </w14:textFill>
        </w:rPr>
      </w:pPr>
      <w:del w:id="44" w:author="Author" w:date="2024-06-02T23:21:12Z">
        <w:r>
          <w:rPr>
            <w:color w:val="000000" w:themeColor="text1"/>
            <w:shd w:val="clear" w:color="FFFFFF" w:fill="D9D9D9"/>
            <w14:textFill>
              <w14:solidFill>
                <w14:schemeClr w14:val="tx1"/>
              </w14:solidFill>
            </w14:textFill>
          </w:rPr>
          <w:delText xml:space="preserve">Dear </w:delText>
        </w:r>
      </w:del>
      <w:ins w:id="45" w:author="Author" w:date="2024-06-02T23:16:01Z">
        <w:del w:id="46" w:author="Author" w:date="2024-06-02T23:21:12Z">
          <w:r>
            <w:rPr>
              <w:rFonts w:hint="default"/>
              <w:color w:val="000000" w:themeColor="text1"/>
              <w:shd w:val="clear" w:color="FFFFFF" w:fill="D9D9D9"/>
              <w:lang w:val="en-US"/>
              <w14:textFill>
                <w14:solidFill>
                  <w14:schemeClr w14:val="tx1"/>
                </w14:solidFill>
              </w14:textFill>
            </w:rPr>
            <w:delText>Jam</w:delText>
          </w:r>
        </w:del>
      </w:ins>
      <w:ins w:id="47" w:author="Author" w:date="2024-06-02T23:16:02Z">
        <w:del w:id="48" w:author="Author" w:date="2024-06-02T23:21:12Z">
          <w:r>
            <w:rPr>
              <w:rFonts w:hint="default"/>
              <w:color w:val="000000" w:themeColor="text1"/>
              <w:shd w:val="clear" w:color="FFFFFF" w:fill="D9D9D9"/>
              <w:lang w:val="en-US"/>
              <w14:textFill>
                <w14:solidFill>
                  <w14:schemeClr w14:val="tx1"/>
                </w14:solidFill>
              </w14:textFill>
            </w:rPr>
            <w:delText>es</w:delText>
          </w:r>
        </w:del>
      </w:ins>
      <w:del w:id="49" w:author="Author" w:date="2024-06-02T23:21:12Z">
        <w:r>
          <w:rPr>
            <w:color w:val="000000" w:themeColor="text1"/>
            <w:shd w:val="clear" w:color="FFFFFF" w:fill="D9D9D9"/>
            <w14:textFill>
              <w14:solidFill>
                <w14:schemeClr w14:val="tx1"/>
              </w14:solidFill>
            </w14:textFill>
          </w:rPr>
          <w:delText>,</w:delText>
        </w:r>
      </w:del>
    </w:p>
    <w:p>
      <w:pPr>
        <w:rPr>
          <w:del w:id="50" w:author="Author" w:date="2024-06-02T23:21:12Z"/>
          <w:color w:val="000000" w:themeColor="text1"/>
          <w:shd w:val="clear" w:color="FFFFFF" w:fill="D9D9D9"/>
          <w14:textFill>
            <w14:solidFill>
              <w14:schemeClr w14:val="tx1"/>
            </w14:solidFill>
          </w14:textFill>
        </w:rPr>
      </w:pPr>
    </w:p>
    <w:p>
      <w:pPr>
        <w:rPr>
          <w:ins w:id="51" w:author="Author" w:date="2024-06-02T23:16:16Z"/>
          <w:del w:id="52" w:author="Author" w:date="2024-06-02T23:21:12Z"/>
          <w:rFonts w:hint="default"/>
          <w:color w:val="000000" w:themeColor="text1"/>
          <w:shd w:val="clear" w:color="FFFFFF" w:fill="D9D9D9"/>
          <w14:textFill>
            <w14:solidFill>
              <w14:schemeClr w14:val="tx1"/>
            </w14:solidFill>
          </w14:textFill>
        </w:rPr>
      </w:pPr>
      <w:ins w:id="53" w:author="Author" w:date="2024-06-02T23:16:16Z">
        <w:del w:id="54" w:author="Author" w:date="2024-06-02T23:21:12Z">
          <w:r>
            <w:rPr>
              <w:rFonts w:hint="default"/>
              <w:color w:val="000000" w:themeColor="text1"/>
              <w:shd w:val="clear" w:color="FFFFFF" w:fill="D9D9D9"/>
              <w14:textFill>
                <w14:solidFill>
                  <w14:schemeClr w14:val="tx1"/>
                </w14:solidFill>
              </w14:textFill>
            </w:rPr>
            <w:delText>I have completed the preliminary analysis of the transaction data provided for Gala Groceries, aimed at enhancing our understanding of stock levels and purchasing patterns.</w:delText>
          </w:r>
        </w:del>
      </w:ins>
    </w:p>
    <w:p>
      <w:pPr>
        <w:rPr>
          <w:ins w:id="55" w:author="Author" w:date="2024-06-02T23:16:16Z"/>
          <w:del w:id="56" w:author="Author" w:date="2024-06-02T23:21:12Z"/>
          <w:rFonts w:hint="default"/>
          <w:color w:val="000000" w:themeColor="text1"/>
          <w:shd w:val="clear" w:color="FFFFFF" w:fill="D9D9D9"/>
          <w14:textFill>
            <w14:solidFill>
              <w14:schemeClr w14:val="tx1"/>
            </w14:solidFill>
          </w14:textFill>
        </w:rPr>
      </w:pPr>
    </w:p>
    <w:p>
      <w:pPr>
        <w:rPr>
          <w:ins w:id="57" w:author="Author" w:date="2024-06-02T23:16:16Z"/>
          <w:del w:id="58" w:author="Author" w:date="2024-06-02T23:21:12Z"/>
          <w:rFonts w:hint="default"/>
          <w:color w:val="000000" w:themeColor="text1"/>
          <w:shd w:val="clear" w:color="FFFFFF" w:fill="D9D9D9"/>
          <w14:textFill>
            <w14:solidFill>
              <w14:schemeClr w14:val="tx1"/>
            </w14:solidFill>
          </w14:textFill>
        </w:rPr>
      </w:pPr>
      <w:ins w:id="59" w:author="Author" w:date="2024-06-02T23:16:16Z">
        <w:del w:id="60" w:author="Author" w:date="2024-06-02T23:21:12Z">
          <w:r>
            <w:rPr>
              <w:rFonts w:hint="default"/>
              <w:color w:val="000000" w:themeColor="text1"/>
              <w:shd w:val="clear" w:color="FFFFFF" w:fill="D9D9D9"/>
              <w14:textFill>
                <w14:solidFill>
                  <w14:schemeClr w14:val="tx1"/>
                </w14:solidFill>
              </w14:textFill>
            </w:rPr>
            <w:delText>Findings from the Analysis:</w:delText>
          </w:r>
        </w:del>
      </w:ins>
    </w:p>
    <w:p>
      <w:pPr>
        <w:rPr>
          <w:ins w:id="61" w:author="Author" w:date="2024-06-02T23:16:16Z"/>
          <w:del w:id="62" w:author="Author" w:date="2024-06-02T23:21:12Z"/>
          <w:rFonts w:hint="default"/>
          <w:color w:val="000000" w:themeColor="text1"/>
          <w:shd w:val="clear" w:color="FFFFFF" w:fill="D9D9D9"/>
          <w14:textFill>
            <w14:solidFill>
              <w14:schemeClr w14:val="tx1"/>
            </w14:solidFill>
          </w14:textFill>
        </w:rPr>
      </w:pPr>
    </w:p>
    <w:p>
      <w:pPr>
        <w:rPr>
          <w:ins w:id="63" w:author="Author" w:date="2024-06-02T23:16:16Z"/>
          <w:del w:id="64" w:author="Author" w:date="2024-06-02T23:21:12Z"/>
          <w:rFonts w:hint="default"/>
          <w:color w:val="000000" w:themeColor="text1"/>
          <w:shd w:val="clear" w:color="FFFFFF" w:fill="D9D9D9"/>
          <w14:textFill>
            <w14:solidFill>
              <w14:schemeClr w14:val="tx1"/>
            </w14:solidFill>
          </w14:textFill>
        </w:rPr>
      </w:pPr>
      <w:ins w:id="65" w:author="Author" w:date="2024-06-02T23:16:16Z">
        <w:del w:id="66" w:author="Author" w:date="2024-06-02T23:21:12Z">
          <w:r>
            <w:rPr>
              <w:rFonts w:hint="default"/>
              <w:color w:val="000000" w:themeColor="text1"/>
              <w:shd w:val="clear" w:color="FFFFFF" w:fill="D9D9D9"/>
              <w14:textFill>
                <w14:solidFill>
                  <w14:schemeClr w14:val="tx1"/>
                </w14:solidFill>
              </w14:textFill>
            </w:rPr>
            <w:delText>Diverse Payment Methods: The data shows a balanced use of various payment types with e-wallets, debit cards, credit cards, and cash all nearly equally represented.</w:delText>
          </w:r>
        </w:del>
      </w:ins>
    </w:p>
    <w:p>
      <w:pPr>
        <w:rPr>
          <w:ins w:id="67" w:author="Author" w:date="2024-06-02T23:16:16Z"/>
          <w:del w:id="68" w:author="Author" w:date="2024-06-02T23:21:12Z"/>
          <w:rFonts w:hint="default"/>
          <w:color w:val="000000" w:themeColor="text1"/>
          <w:shd w:val="clear" w:color="FFFFFF" w:fill="D9D9D9"/>
          <w14:textFill>
            <w14:solidFill>
              <w14:schemeClr w14:val="tx1"/>
            </w14:solidFill>
          </w14:textFill>
        </w:rPr>
      </w:pPr>
      <w:ins w:id="69" w:author="Author" w:date="2024-06-02T23:16:16Z">
        <w:del w:id="70" w:author="Author" w:date="2024-06-02T23:21:12Z">
          <w:r>
            <w:rPr>
              <w:rFonts w:hint="default"/>
              <w:color w:val="000000" w:themeColor="text1"/>
              <w:shd w:val="clear" w:color="FFFFFF" w:fill="D9D9D9"/>
              <w14:textFill>
                <w14:solidFill>
                  <w14:schemeClr w14:val="tx1"/>
                </w14:solidFill>
              </w14:textFill>
            </w:rPr>
            <w:delText>Customer Types: We have a good mix of customer types, from non-members to premium, suggesting a diverse customer base.</w:delText>
          </w:r>
        </w:del>
      </w:ins>
    </w:p>
    <w:p>
      <w:pPr>
        <w:rPr>
          <w:ins w:id="71" w:author="Author" w:date="2024-06-02T23:16:16Z"/>
          <w:del w:id="72" w:author="Author" w:date="2024-06-02T23:21:12Z"/>
          <w:rFonts w:hint="default"/>
          <w:color w:val="000000" w:themeColor="text1"/>
          <w:shd w:val="clear" w:color="FFFFFF" w:fill="D9D9D9"/>
          <w14:textFill>
            <w14:solidFill>
              <w14:schemeClr w14:val="tx1"/>
            </w14:solidFill>
          </w14:textFill>
        </w:rPr>
      </w:pPr>
      <w:ins w:id="73" w:author="Author" w:date="2024-06-02T23:16:16Z">
        <w:del w:id="74" w:author="Author" w:date="2024-06-02T23:21:12Z">
          <w:r>
            <w:rPr>
              <w:rFonts w:hint="default"/>
              <w:color w:val="000000" w:themeColor="text1"/>
              <w:shd w:val="clear" w:color="FFFFFF" w:fill="D9D9D9"/>
              <w14:textFill>
                <w14:solidFill>
                  <w14:schemeClr w14:val="tx1"/>
                </w14:solidFill>
              </w14:textFill>
            </w:rPr>
            <w:delText>Product Categories: A wide range of categories is represented, with fruits and vegetables being the most common, indicating key areas for focused stock optimization.</w:delText>
          </w:r>
        </w:del>
      </w:ins>
    </w:p>
    <w:p>
      <w:pPr>
        <w:rPr>
          <w:ins w:id="75" w:author="Author" w:date="2024-06-02T23:16:16Z"/>
          <w:del w:id="76" w:author="Author" w:date="2024-06-02T23:21:12Z"/>
          <w:rFonts w:hint="default"/>
          <w:color w:val="000000" w:themeColor="text1"/>
          <w:shd w:val="clear" w:color="FFFFFF" w:fill="D9D9D9"/>
          <w14:textFill>
            <w14:solidFill>
              <w14:schemeClr w14:val="tx1"/>
            </w14:solidFill>
          </w14:textFill>
        </w:rPr>
      </w:pPr>
      <w:ins w:id="77" w:author="Author" w:date="2024-06-02T23:16:16Z">
        <w:del w:id="78" w:author="Author" w:date="2024-06-02T23:21:12Z">
          <w:r>
            <w:rPr>
              <w:rFonts w:hint="default"/>
              <w:color w:val="000000" w:themeColor="text1"/>
              <w:shd w:val="clear" w:color="FFFFFF" w:fill="D9D9D9"/>
              <w14:textFill>
                <w14:solidFill>
                  <w14:schemeClr w14:val="tx1"/>
                </w14:solidFill>
              </w14:textFill>
            </w:rPr>
            <w:delText>Sales Metrics: The average unit price across transactions is $7.82, with a median total sale of $14.97, highlighting typical customer spend per visit.</w:delText>
          </w:r>
        </w:del>
      </w:ins>
    </w:p>
    <w:p>
      <w:pPr>
        <w:rPr>
          <w:ins w:id="79" w:author="Author" w:date="2024-06-02T23:16:16Z"/>
          <w:del w:id="80" w:author="Author" w:date="2024-06-02T23:21:12Z"/>
          <w:rFonts w:hint="default"/>
          <w:color w:val="000000" w:themeColor="text1"/>
          <w:shd w:val="clear" w:color="FFFFFF" w:fill="D9D9D9"/>
          <w14:textFill>
            <w14:solidFill>
              <w14:schemeClr w14:val="tx1"/>
            </w14:solidFill>
          </w14:textFill>
        </w:rPr>
      </w:pPr>
      <w:ins w:id="81" w:author="Author" w:date="2024-06-02T23:16:16Z">
        <w:del w:id="82" w:author="Author" w:date="2024-06-02T23:21:12Z">
          <w:r>
            <w:rPr>
              <w:rFonts w:hint="default"/>
              <w:color w:val="000000" w:themeColor="text1"/>
              <w:shd w:val="clear" w:color="FFFFFF" w:fill="D9D9D9"/>
              <w14:textFill>
                <w14:solidFill>
                  <w14:schemeClr w14:val="tx1"/>
                </w14:solidFill>
              </w14:textFill>
            </w:rPr>
            <w:delText>Recommendations:</w:delText>
          </w:r>
        </w:del>
      </w:ins>
    </w:p>
    <w:p>
      <w:pPr>
        <w:rPr>
          <w:ins w:id="83" w:author="Author" w:date="2024-06-02T23:16:16Z"/>
          <w:del w:id="84" w:author="Author" w:date="2024-06-02T23:21:12Z"/>
          <w:rFonts w:hint="default"/>
          <w:color w:val="000000" w:themeColor="text1"/>
          <w:shd w:val="clear" w:color="FFFFFF" w:fill="D9D9D9"/>
          <w14:textFill>
            <w14:solidFill>
              <w14:schemeClr w14:val="tx1"/>
            </w14:solidFill>
          </w14:textFill>
        </w:rPr>
      </w:pPr>
    </w:p>
    <w:p>
      <w:pPr>
        <w:rPr>
          <w:ins w:id="85" w:author="Author" w:date="2024-06-02T23:16:16Z"/>
          <w:del w:id="86" w:author="Author" w:date="2024-06-02T23:21:12Z"/>
          <w:rFonts w:hint="default"/>
          <w:color w:val="000000" w:themeColor="text1"/>
          <w:shd w:val="clear" w:color="FFFFFF" w:fill="D9D9D9"/>
          <w14:textFill>
            <w14:solidFill>
              <w14:schemeClr w14:val="tx1"/>
            </w14:solidFill>
          </w14:textFill>
        </w:rPr>
      </w:pPr>
      <w:ins w:id="87" w:author="Author" w:date="2024-06-02T23:16:16Z">
        <w:del w:id="88" w:author="Author" w:date="2024-06-02T23:21:12Z">
          <w:r>
            <w:rPr>
              <w:rFonts w:hint="default"/>
              <w:color w:val="000000" w:themeColor="text1"/>
              <w:shd w:val="clear" w:color="FFFFFF" w:fill="D9D9D9"/>
              <w14:textFill>
                <w14:solidFill>
                  <w14:schemeClr w14:val="tx1"/>
                </w14:solidFill>
              </w14:textFill>
            </w:rPr>
            <w:delText>Enhanced Data Collection: To refine our stocking strategies, additional data on inventory levels and supplier schedules is needed.</w:delText>
          </w:r>
        </w:del>
      </w:ins>
    </w:p>
    <w:p>
      <w:pPr>
        <w:rPr>
          <w:ins w:id="89" w:author="Author" w:date="2024-06-02T23:16:16Z"/>
          <w:del w:id="90" w:author="Author" w:date="2024-06-02T23:21:12Z"/>
          <w:rFonts w:hint="default"/>
          <w:color w:val="000000" w:themeColor="text1"/>
          <w:shd w:val="clear" w:color="FFFFFF" w:fill="D9D9D9"/>
          <w14:textFill>
            <w14:solidFill>
              <w14:schemeClr w14:val="tx1"/>
            </w14:solidFill>
          </w14:textFill>
        </w:rPr>
      </w:pPr>
      <w:ins w:id="91" w:author="Author" w:date="2024-06-02T23:16:16Z">
        <w:del w:id="92" w:author="Author" w:date="2024-06-02T23:21:12Z">
          <w:r>
            <w:rPr>
              <w:rFonts w:hint="default"/>
              <w:color w:val="000000" w:themeColor="text1"/>
              <w:shd w:val="clear" w:color="FFFFFF" w:fill="D9D9D9"/>
              <w14:textFill>
                <w14:solidFill>
                  <w14:schemeClr w14:val="tx1"/>
                </w14:solidFill>
              </w14:textFill>
            </w:rPr>
            <w:delText>Focus on High-Traffic Categories: Prioritize analysis on high-volume categories like fruits and vegetables to manage perishability effectively.</w:delText>
          </w:r>
        </w:del>
      </w:ins>
    </w:p>
    <w:p>
      <w:pPr>
        <w:rPr>
          <w:ins w:id="93" w:author="Author" w:date="2024-06-02T23:16:16Z"/>
          <w:del w:id="94" w:author="Author" w:date="2024-06-02T23:21:12Z"/>
          <w:rFonts w:hint="default"/>
          <w:color w:val="000000" w:themeColor="text1"/>
          <w:shd w:val="clear" w:color="FFFFFF" w:fill="D9D9D9"/>
          <w14:textFill>
            <w14:solidFill>
              <w14:schemeClr w14:val="tx1"/>
            </w14:solidFill>
          </w14:textFill>
        </w:rPr>
      </w:pPr>
      <w:ins w:id="95" w:author="Author" w:date="2024-06-02T23:16:16Z">
        <w:del w:id="96" w:author="Author" w:date="2024-06-02T23:21:12Z">
          <w:r>
            <w:rPr>
              <w:rFonts w:hint="default"/>
              <w:color w:val="000000" w:themeColor="text1"/>
              <w:shd w:val="clear" w:color="FFFFFF" w:fill="D9D9D9"/>
              <w14:textFill>
                <w14:solidFill>
                  <w14:schemeClr w14:val="tx1"/>
                </w14:solidFill>
              </w14:textFill>
            </w:rPr>
            <w:delText>Narrow the Problem Scope: Specific KPIs and targeted problem statements should be developed to focus our optimization efforts.</w:delText>
          </w:r>
        </w:del>
      </w:ins>
    </w:p>
    <w:p>
      <w:pPr>
        <w:rPr>
          <w:ins w:id="97" w:author="Author" w:date="2024-06-02T23:16:16Z"/>
          <w:del w:id="98" w:author="Author" w:date="2024-06-02T23:21:12Z"/>
          <w:rFonts w:hint="default"/>
          <w:color w:val="000000" w:themeColor="text1"/>
          <w:shd w:val="clear" w:color="FFFFFF" w:fill="D9D9D9"/>
          <w14:textFill>
            <w14:solidFill>
              <w14:schemeClr w14:val="tx1"/>
            </w14:solidFill>
          </w14:textFill>
        </w:rPr>
      </w:pPr>
      <w:ins w:id="99" w:author="Author" w:date="2024-06-02T23:16:16Z">
        <w:del w:id="100" w:author="Author" w:date="2024-06-02T23:21:12Z">
          <w:r>
            <w:rPr>
              <w:rFonts w:hint="default"/>
              <w:color w:val="000000" w:themeColor="text1"/>
              <w:shd w:val="clear" w:color="FFFFFF" w:fill="D9D9D9"/>
              <w14:textFill>
                <w14:solidFill>
                  <w14:schemeClr w14:val="tx1"/>
                </w14:solidFill>
              </w14:textFill>
            </w:rPr>
            <w:delText>Please review these insights and recommendations and let me know if further modifications are needed before we proceed with discussions with Gala Groceries.</w:delText>
          </w:r>
        </w:del>
      </w:ins>
    </w:p>
    <w:p>
      <w:pPr>
        <w:rPr>
          <w:ins w:id="101" w:author="Author" w:date="2024-06-02T23:16:16Z"/>
          <w:del w:id="102" w:author="Author" w:date="2024-06-02T23:21:12Z"/>
          <w:rFonts w:hint="default"/>
          <w:color w:val="000000" w:themeColor="text1"/>
          <w:shd w:val="clear" w:color="FFFFFF" w:fill="D9D9D9"/>
          <w14:textFill>
            <w14:solidFill>
              <w14:schemeClr w14:val="tx1"/>
            </w14:solidFill>
          </w14:textFill>
        </w:rPr>
      </w:pPr>
    </w:p>
    <w:p>
      <w:pPr>
        <w:rPr>
          <w:ins w:id="103" w:author="Author" w:date="2024-06-02T23:16:26Z"/>
          <w:del w:id="104" w:author="Author" w:date="2024-06-02T23:21:12Z"/>
          <w:rFonts w:hint="default"/>
          <w:color w:val="000000" w:themeColor="text1"/>
          <w:shd w:val="clear" w:color="FFFFFF" w:fill="D9D9D9"/>
          <w14:textFill>
            <w14:solidFill>
              <w14:schemeClr w14:val="tx1"/>
            </w14:solidFill>
          </w14:textFill>
        </w:rPr>
      </w:pPr>
      <w:ins w:id="105" w:author="Author" w:date="2024-06-02T23:16:16Z">
        <w:del w:id="106" w:author="Author" w:date="2024-06-02T23:21:12Z">
          <w:r>
            <w:rPr>
              <w:rFonts w:hint="default"/>
              <w:color w:val="000000" w:themeColor="text1"/>
              <w:shd w:val="clear" w:color="FFFFFF" w:fill="D9D9D9"/>
              <w14:textFill>
                <w14:solidFill>
                  <w14:schemeClr w14:val="tx1"/>
                </w14:solidFill>
              </w14:textFill>
            </w:rPr>
            <w:delText>Best regards,</w:delText>
          </w:r>
        </w:del>
      </w:ins>
    </w:p>
    <w:p>
      <w:pPr>
        <w:spacing w:line="240" w:lineRule="auto"/>
        <w:rPr>
          <w:rFonts w:hint="default"/>
          <w:color w:val="000000" w:themeColor="text1"/>
          <w:shd w:val="clear" w:color="FFFFFF" w:fill="D9D9D9"/>
          <w:lang w:val="en-US"/>
          <w14:textFill>
            <w14:solidFill>
              <w14:schemeClr w14:val="tx1"/>
            </w14:solidFill>
          </w14:textFill>
        </w:rPr>
      </w:pPr>
      <w:ins w:id="107" w:author="Author" w:date="2024-06-02T23:16:29Z">
        <w:del w:id="108" w:author="Author" w:date="2024-06-02T23:21:12Z">
          <w:r>
            <w:rPr>
              <w:rFonts w:hint="default"/>
              <w:color w:val="000000" w:themeColor="text1"/>
              <w:shd w:val="clear" w:color="FFFFFF" w:fill="D9D9D9"/>
              <w:lang w:val="en-US"/>
              <w14:textFill>
                <w14:solidFill>
                  <w14:schemeClr w14:val="tx1"/>
                </w14:solidFill>
              </w14:textFill>
            </w:rPr>
            <w:delText>Wai</w:delText>
          </w:r>
        </w:del>
      </w:ins>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CBC85"/>
    <w:multiLevelType w:val="multilevel"/>
    <w:tmpl w:val="F7FCBC8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7D5E7919"/>
    <w:multiLevelType w:val="multilevel"/>
    <w:tmpl w:val="7D5E791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7F3F5D3E"/>
    <w:multiLevelType w:val="multilevel"/>
    <w:tmpl w:val="7F3F5D3E"/>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48"/>
  <w:removePersonalInformation/>
  <w:doNotDisplayPageBoundaries w:val="1"/>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89"/>
    <w:rsid w:val="00173F89"/>
    <w:rsid w:val="002E25D9"/>
    <w:rsid w:val="00F95485"/>
    <w:rsid w:val="77BF9C52"/>
    <w:rsid w:val="7D7EE115"/>
    <w:rsid w:val="EBFDB3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ko-KR"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paragraph" w:customStyle="1" w:styleId="13">
    <w:name w:val="Revision"/>
    <w:hidden/>
    <w:semiHidden/>
    <w:uiPriority w:val="99"/>
    <w:pPr>
      <w:spacing w:line="240" w:lineRule="auto"/>
    </w:pPr>
    <w:rPr>
      <w:rFonts w:ascii="Arial" w:hAnsi="Arial" w:eastAsia="Arial" w:cs="Arial"/>
      <w:sz w:val="22"/>
      <w:szCs w:val="22"/>
      <w:lang w:val="en" w:eastAsia="ko-KR"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43</Words>
  <Characters>208</Characters>
  <Lines>5</Lines>
  <Paragraphs>3</Paragraphs>
  <TotalTime>3</TotalTime>
  <ScaleCrop>false</ScaleCrop>
  <LinksUpToDate>false</LinksUpToDate>
  <CharactersWithSpaces>248</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2022-05-10T16:31:00Z</dcterms:created>
  <dcterms:modified xsi:type="dcterms:W3CDTF">2024-06-02T23:21:15Z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